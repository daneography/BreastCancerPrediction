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57F7" w14:textId="77777777" w:rsidR="00C9127C" w:rsidRPr="00AA6EDE" w:rsidRDefault="00B2293F" w:rsidP="00B2293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A6EDE">
        <w:rPr>
          <w:rFonts w:ascii="Times New Roman" w:hAnsi="Times New Roman" w:cs="Times New Roman"/>
          <w:b/>
          <w:bCs/>
          <w:u w:val="single"/>
        </w:rPr>
        <w:t>Breast Cancer Prediction</w:t>
      </w:r>
    </w:p>
    <w:p w14:paraId="68419258" w14:textId="77777777" w:rsidR="00B2293F" w:rsidRPr="00AA6EDE" w:rsidRDefault="00B2293F" w:rsidP="00B2293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6981E4C" w14:textId="77777777" w:rsidR="00B2293F" w:rsidRPr="00AA6EDE" w:rsidRDefault="00B2293F" w:rsidP="00B2293F">
      <w:pPr>
        <w:rPr>
          <w:rFonts w:ascii="Times New Roman" w:hAnsi="Times New Roman" w:cs="Times New Roman"/>
        </w:rPr>
      </w:pPr>
      <w:r w:rsidRPr="00AA6EDE">
        <w:rPr>
          <w:rFonts w:ascii="Times New Roman" w:hAnsi="Times New Roman" w:cs="Times New Roman"/>
        </w:rPr>
        <w:t>Dane Acena</w:t>
      </w:r>
    </w:p>
    <w:p w14:paraId="04CF2BC5" w14:textId="77777777" w:rsidR="00B2293F" w:rsidRPr="00AA6EDE" w:rsidRDefault="00B2293F" w:rsidP="00B2293F">
      <w:pPr>
        <w:rPr>
          <w:rFonts w:ascii="Times New Roman" w:hAnsi="Times New Roman" w:cs="Times New Roman"/>
        </w:rPr>
      </w:pPr>
    </w:p>
    <w:p w14:paraId="1ACED619" w14:textId="307C0042" w:rsidR="0099391D" w:rsidRPr="00AA6EDE" w:rsidRDefault="0099391D" w:rsidP="00B2293F">
      <w:pPr>
        <w:rPr>
          <w:rFonts w:ascii="Times New Roman" w:hAnsi="Times New Roman" w:cs="Times New Roman"/>
        </w:rPr>
      </w:pPr>
      <w:r w:rsidRPr="00AA6EDE">
        <w:rPr>
          <w:rFonts w:ascii="Times New Roman" w:hAnsi="Times New Roman" w:cs="Times New Roman"/>
        </w:rPr>
        <w:t>Breast cancer is one of the most common cancer diagnosed in women in the United State</w:t>
      </w:r>
      <w:r w:rsidR="00755876">
        <w:rPr>
          <w:rFonts w:ascii="Times New Roman" w:hAnsi="Times New Roman" w:cs="Times New Roman"/>
        </w:rPr>
        <w:t>s</w:t>
      </w:r>
      <w:r w:rsidR="00755876">
        <w:rPr>
          <w:rStyle w:val="FootnoteReference"/>
          <w:rFonts w:ascii="Times New Roman" w:hAnsi="Times New Roman" w:cs="Times New Roman"/>
        </w:rPr>
        <w:footnoteReference w:id="1"/>
      </w:r>
      <w:del w:id="0" w:author="Dane Lainier U Acena" w:date="2019-11-06T10:11:00Z">
        <w:r w:rsidRPr="00AA6EDE" w:rsidDel="00755876">
          <w:rPr>
            <w:rFonts w:ascii="Times New Roman" w:hAnsi="Times New Roman" w:cs="Times New Roman"/>
          </w:rPr>
          <w:delText>[1]</w:delText>
        </w:r>
      </w:del>
      <w:r w:rsidRPr="00AA6EDE">
        <w:rPr>
          <w:rFonts w:ascii="Times New Roman" w:hAnsi="Times New Roman" w:cs="Times New Roman"/>
        </w:rPr>
        <w:t>. Diagnosis of breast cancer is performed when an abnormal lump is found, either from self-examination or x-ray. After the detection of suspicious lump, the doctor will conduct a diagnosis to determine whether it is cancerous</w:t>
      </w:r>
      <w:r w:rsidR="00E67124">
        <w:rPr>
          <w:rStyle w:val="FootnoteReference"/>
          <w:rFonts w:ascii="Times New Roman" w:hAnsi="Times New Roman" w:cs="Times New Roman"/>
        </w:rPr>
        <w:footnoteReference w:id="2"/>
      </w:r>
      <w:r w:rsidRPr="00AA6EDE">
        <w:rPr>
          <w:rFonts w:ascii="Times New Roman" w:hAnsi="Times New Roman" w:cs="Times New Roman"/>
        </w:rPr>
        <w:t xml:space="preserve">. </w:t>
      </w:r>
    </w:p>
    <w:p w14:paraId="0BF83309" w14:textId="77777777" w:rsidR="0099391D" w:rsidRPr="00AA6EDE" w:rsidRDefault="0099391D" w:rsidP="00B2293F">
      <w:pPr>
        <w:rPr>
          <w:rFonts w:ascii="Times New Roman" w:hAnsi="Times New Roman" w:cs="Times New Roman"/>
        </w:rPr>
      </w:pPr>
    </w:p>
    <w:p w14:paraId="4BCA8B5A" w14:textId="77777777" w:rsidR="0099391D" w:rsidRPr="00AA6EDE" w:rsidRDefault="0099391D" w:rsidP="00B2293F">
      <w:pPr>
        <w:rPr>
          <w:rFonts w:ascii="Times New Roman" w:hAnsi="Times New Roman" w:cs="Times New Roman"/>
        </w:rPr>
      </w:pPr>
      <w:r w:rsidRPr="00AA6EDE">
        <w:rPr>
          <w:rFonts w:ascii="Times New Roman" w:hAnsi="Times New Roman" w:cs="Times New Roman"/>
        </w:rPr>
        <w:t>I want to train an algorithm to predict whether a certain mass detected is either malignant or benign using several features of the mass.</w:t>
      </w:r>
    </w:p>
    <w:p w14:paraId="3450E68B" w14:textId="77777777" w:rsidR="00841B72" w:rsidRPr="00AA6EDE" w:rsidRDefault="00841B72" w:rsidP="00B2293F">
      <w:pPr>
        <w:rPr>
          <w:rFonts w:ascii="Times New Roman" w:hAnsi="Times New Roman" w:cs="Times New Roman"/>
        </w:rPr>
      </w:pPr>
    </w:p>
    <w:p w14:paraId="1EA93D16" w14:textId="77777777" w:rsidR="00841B72" w:rsidRPr="00AA6EDE" w:rsidRDefault="00841B72" w:rsidP="00B2293F">
      <w:pPr>
        <w:rPr>
          <w:rFonts w:ascii="Times New Roman" w:hAnsi="Times New Roman" w:cs="Times New Roman"/>
        </w:rPr>
      </w:pPr>
      <w:r w:rsidRPr="00AA6EDE">
        <w:rPr>
          <w:rFonts w:ascii="Times New Roman" w:hAnsi="Times New Roman" w:cs="Times New Roman"/>
        </w:rPr>
        <w:t>For this project, I will need a dataset that contains information regarding malignant and benign (class) breast cancer masses. Each of the instances in the data has a class assigned with features that describes the certain mass.</w:t>
      </w:r>
    </w:p>
    <w:p w14:paraId="5D993F9F" w14:textId="77777777" w:rsidR="00841B72" w:rsidRPr="00AA6EDE" w:rsidRDefault="00841B72" w:rsidP="00B2293F">
      <w:pPr>
        <w:rPr>
          <w:rFonts w:ascii="Times New Roman" w:hAnsi="Times New Roman" w:cs="Times New Roman"/>
        </w:rPr>
      </w:pPr>
    </w:p>
    <w:p w14:paraId="5B2A8D4D" w14:textId="7E700AB7" w:rsidR="00BA7AA0" w:rsidRDefault="00841B72" w:rsidP="00B2293F">
      <w:pPr>
        <w:rPr>
          <w:rFonts w:ascii="Times New Roman" w:hAnsi="Times New Roman" w:cs="Times New Roman"/>
        </w:rPr>
      </w:pPr>
      <w:r w:rsidRPr="00AA6EDE">
        <w:rPr>
          <w:rFonts w:ascii="Times New Roman" w:hAnsi="Times New Roman" w:cs="Times New Roman"/>
        </w:rPr>
        <w:t>The dataset that will be used for this project will be gathered from</w:t>
      </w:r>
      <w:r w:rsidR="00AA6EDE" w:rsidRPr="00AA6EDE">
        <w:rPr>
          <w:rFonts w:ascii="Times New Roman" w:hAnsi="Times New Roman" w:cs="Times New Roman"/>
        </w:rPr>
        <w:t xml:space="preserve"> Breast Cancer Wisconsin Data Set</w:t>
      </w:r>
      <w:r w:rsidR="00E67124">
        <w:rPr>
          <w:rStyle w:val="FootnoteReference"/>
          <w:rFonts w:ascii="Times New Roman" w:hAnsi="Times New Roman" w:cs="Times New Roman"/>
        </w:rPr>
        <w:footnoteReference w:id="3"/>
      </w:r>
      <w:r w:rsidR="00AA6EDE" w:rsidRPr="00AA6EDE">
        <w:rPr>
          <w:rFonts w:ascii="Times New Roman" w:hAnsi="Times New Roman" w:cs="Times New Roman"/>
        </w:rPr>
        <w:t xml:space="preserve"> available from</w:t>
      </w:r>
      <w:r w:rsidRPr="00AA6EDE">
        <w:rPr>
          <w:rFonts w:ascii="Times New Roman" w:hAnsi="Times New Roman" w:cs="Times New Roman"/>
        </w:rPr>
        <w:t xml:space="preserve"> UCI Machine Learning Repository</w:t>
      </w:r>
      <w:r w:rsidR="00E67124">
        <w:rPr>
          <w:rStyle w:val="FootnoteReference"/>
          <w:rFonts w:ascii="Times New Roman" w:hAnsi="Times New Roman" w:cs="Times New Roman"/>
        </w:rPr>
        <w:footnoteReference w:id="4"/>
      </w:r>
      <w:r w:rsidR="00AA6EDE" w:rsidRPr="00AA6EDE">
        <w:rPr>
          <w:rFonts w:ascii="Times New Roman" w:hAnsi="Times New Roman" w:cs="Times New Roman"/>
        </w:rPr>
        <w:t>.</w:t>
      </w:r>
      <w:r w:rsidRPr="00AA6EDE">
        <w:rPr>
          <w:rFonts w:ascii="Times New Roman" w:hAnsi="Times New Roman" w:cs="Times New Roman"/>
        </w:rPr>
        <w:t xml:space="preserve"> </w:t>
      </w:r>
      <w:r w:rsidR="00BA7AA0">
        <w:rPr>
          <w:rFonts w:ascii="Times New Roman" w:hAnsi="Times New Roman" w:cs="Times New Roman"/>
        </w:rPr>
        <w:t>This data set has 699 instances, with 10 attributes plus the class attribute.</w:t>
      </w:r>
    </w:p>
    <w:p w14:paraId="0A7BBB50" w14:textId="77777777" w:rsidR="00BA7AA0" w:rsidRDefault="00BA7AA0" w:rsidP="00B2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150"/>
      </w:tblGrid>
      <w:tr w:rsidR="00BA7AA0" w14:paraId="5ADD4E30" w14:textId="77777777" w:rsidTr="00BA7AA0">
        <w:trPr>
          <w:jc w:val="center"/>
        </w:trPr>
        <w:tc>
          <w:tcPr>
            <w:tcW w:w="3775" w:type="dxa"/>
          </w:tcPr>
          <w:p w14:paraId="47CD9499" w14:textId="77777777" w:rsidR="00BA7AA0" w:rsidRP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code number</w:t>
            </w:r>
          </w:p>
        </w:tc>
        <w:tc>
          <w:tcPr>
            <w:tcW w:w="3150" w:type="dxa"/>
          </w:tcPr>
          <w:p w14:paraId="34CA95B0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number</w:t>
            </w:r>
          </w:p>
        </w:tc>
      </w:tr>
      <w:tr w:rsidR="00BA7AA0" w14:paraId="075BD780" w14:textId="77777777" w:rsidTr="00BA7AA0">
        <w:trPr>
          <w:jc w:val="center"/>
        </w:trPr>
        <w:tc>
          <w:tcPr>
            <w:tcW w:w="3775" w:type="dxa"/>
          </w:tcPr>
          <w:p w14:paraId="770D6BB0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Clump Thickness</w:t>
            </w:r>
          </w:p>
        </w:tc>
        <w:tc>
          <w:tcPr>
            <w:tcW w:w="3150" w:type="dxa"/>
          </w:tcPr>
          <w:p w14:paraId="58E9407D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6043CBEE" w14:textId="77777777" w:rsidTr="00BA7AA0">
        <w:trPr>
          <w:jc w:val="center"/>
        </w:trPr>
        <w:tc>
          <w:tcPr>
            <w:tcW w:w="3775" w:type="dxa"/>
          </w:tcPr>
          <w:p w14:paraId="6967060A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Uniformity of Cell Size</w:t>
            </w:r>
          </w:p>
        </w:tc>
        <w:tc>
          <w:tcPr>
            <w:tcW w:w="3150" w:type="dxa"/>
          </w:tcPr>
          <w:p w14:paraId="305FA4D8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37BD6021" w14:textId="77777777" w:rsidTr="00BA7AA0">
        <w:trPr>
          <w:jc w:val="center"/>
        </w:trPr>
        <w:tc>
          <w:tcPr>
            <w:tcW w:w="3775" w:type="dxa"/>
          </w:tcPr>
          <w:p w14:paraId="23F36505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Uniformity of Cell Shape</w:t>
            </w:r>
          </w:p>
        </w:tc>
        <w:tc>
          <w:tcPr>
            <w:tcW w:w="3150" w:type="dxa"/>
          </w:tcPr>
          <w:p w14:paraId="4B773873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5A156B43" w14:textId="77777777" w:rsidTr="00BA7AA0">
        <w:trPr>
          <w:jc w:val="center"/>
        </w:trPr>
        <w:tc>
          <w:tcPr>
            <w:tcW w:w="3775" w:type="dxa"/>
          </w:tcPr>
          <w:p w14:paraId="771DAF59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Marginal Adhesion</w:t>
            </w:r>
          </w:p>
        </w:tc>
        <w:tc>
          <w:tcPr>
            <w:tcW w:w="3150" w:type="dxa"/>
          </w:tcPr>
          <w:p w14:paraId="48DCCF9C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5A2E5114" w14:textId="77777777" w:rsidTr="00BA7AA0">
        <w:trPr>
          <w:jc w:val="center"/>
        </w:trPr>
        <w:tc>
          <w:tcPr>
            <w:tcW w:w="3775" w:type="dxa"/>
          </w:tcPr>
          <w:p w14:paraId="02C0D025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Epithelial Cell Size</w:t>
            </w:r>
          </w:p>
        </w:tc>
        <w:tc>
          <w:tcPr>
            <w:tcW w:w="3150" w:type="dxa"/>
          </w:tcPr>
          <w:p w14:paraId="39FDD703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7BF6A1D6" w14:textId="77777777" w:rsidTr="00BA7AA0">
        <w:trPr>
          <w:jc w:val="center"/>
        </w:trPr>
        <w:tc>
          <w:tcPr>
            <w:tcW w:w="3775" w:type="dxa"/>
          </w:tcPr>
          <w:p w14:paraId="3DE94595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Bare Nuclei</w:t>
            </w:r>
          </w:p>
        </w:tc>
        <w:tc>
          <w:tcPr>
            <w:tcW w:w="3150" w:type="dxa"/>
          </w:tcPr>
          <w:p w14:paraId="391F2C63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045EBB88" w14:textId="77777777" w:rsidTr="00BA7AA0">
        <w:trPr>
          <w:jc w:val="center"/>
        </w:trPr>
        <w:tc>
          <w:tcPr>
            <w:tcW w:w="3775" w:type="dxa"/>
          </w:tcPr>
          <w:p w14:paraId="3FAB80B5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Bland Chromatin</w:t>
            </w:r>
          </w:p>
        </w:tc>
        <w:tc>
          <w:tcPr>
            <w:tcW w:w="3150" w:type="dxa"/>
          </w:tcPr>
          <w:p w14:paraId="3175843C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31603231" w14:textId="77777777" w:rsidTr="00BA7AA0">
        <w:trPr>
          <w:jc w:val="center"/>
        </w:trPr>
        <w:tc>
          <w:tcPr>
            <w:tcW w:w="3775" w:type="dxa"/>
          </w:tcPr>
          <w:p w14:paraId="414CF9B1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Nucleoli</w:t>
            </w:r>
          </w:p>
        </w:tc>
        <w:tc>
          <w:tcPr>
            <w:tcW w:w="3150" w:type="dxa"/>
          </w:tcPr>
          <w:p w14:paraId="4113D85D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6FCAF9F4" w14:textId="77777777" w:rsidTr="00BA7AA0">
        <w:trPr>
          <w:jc w:val="center"/>
        </w:trPr>
        <w:tc>
          <w:tcPr>
            <w:tcW w:w="3775" w:type="dxa"/>
          </w:tcPr>
          <w:p w14:paraId="52724370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Mitoses</w:t>
            </w:r>
          </w:p>
        </w:tc>
        <w:tc>
          <w:tcPr>
            <w:tcW w:w="3150" w:type="dxa"/>
          </w:tcPr>
          <w:p w14:paraId="0491FE07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10</w:t>
            </w:r>
          </w:p>
        </w:tc>
      </w:tr>
      <w:tr w:rsidR="00BA7AA0" w14:paraId="40FBB0EC" w14:textId="77777777" w:rsidTr="00BA7AA0">
        <w:trPr>
          <w:jc w:val="center"/>
        </w:trPr>
        <w:tc>
          <w:tcPr>
            <w:tcW w:w="3775" w:type="dxa"/>
          </w:tcPr>
          <w:p w14:paraId="58E3F44F" w14:textId="77777777" w:rsidR="00BA7AA0" w:rsidRDefault="00BA7AA0" w:rsidP="00BA7A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3150" w:type="dxa"/>
          </w:tcPr>
          <w:p w14:paraId="3C205F7A" w14:textId="77777777" w:rsidR="00BA7AA0" w:rsidRDefault="00BA7AA0" w:rsidP="00B22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for benign, 4 for malignant</w:t>
            </w:r>
          </w:p>
        </w:tc>
      </w:tr>
    </w:tbl>
    <w:p w14:paraId="12BF3344" w14:textId="77777777" w:rsidR="00841B72" w:rsidRDefault="00BA7AA0" w:rsidP="00B2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1E6FE6" w14:textId="77777777" w:rsidR="00AA6EDE" w:rsidRDefault="00AA6EDE" w:rsidP="00B2293F">
      <w:pPr>
        <w:rPr>
          <w:rFonts w:ascii="Times New Roman" w:hAnsi="Times New Roman" w:cs="Times New Roman"/>
        </w:rPr>
      </w:pPr>
    </w:p>
    <w:p w14:paraId="46B7AD3C" w14:textId="77777777" w:rsidR="00AA6EDE" w:rsidRDefault="00AA6EDE" w:rsidP="00B2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train this </w:t>
      </w:r>
      <w:r w:rsidR="00BA7AA0">
        <w:rPr>
          <w:rFonts w:ascii="Times New Roman" w:hAnsi="Times New Roman" w:cs="Times New Roman"/>
        </w:rPr>
        <w:t>algorithm to predict breast cancer I will use a logistic regression algorithm.</w:t>
      </w:r>
    </w:p>
    <w:p w14:paraId="0F7DB91B" w14:textId="77777777" w:rsidR="00BA7AA0" w:rsidRDefault="00BA7AA0" w:rsidP="00B2293F">
      <w:pPr>
        <w:rPr>
          <w:rFonts w:ascii="Times New Roman" w:hAnsi="Times New Roman" w:cs="Times New Roman"/>
        </w:rPr>
      </w:pPr>
    </w:p>
    <w:p w14:paraId="65330045" w14:textId="77777777" w:rsidR="00BA7AA0" w:rsidRDefault="00BA7AA0" w:rsidP="00B22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evaluate the results, I will  split the dataset into 80% training set and 20% test set. I will also compare the results of my logistic algorithm with the logistic regression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>.</w:t>
      </w:r>
    </w:p>
    <w:p w14:paraId="7A799C4A" w14:textId="77777777" w:rsidR="00AA6EDE" w:rsidRPr="00B2293F" w:rsidRDefault="00AA6EDE" w:rsidP="00B2293F">
      <w:pPr>
        <w:rPr>
          <w:rFonts w:ascii="Times New Roman" w:hAnsi="Times New Roman" w:cs="Times New Roman"/>
        </w:rPr>
      </w:pPr>
    </w:p>
    <w:sectPr w:rsidR="00AA6EDE" w:rsidRPr="00B2293F" w:rsidSect="0094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0C165" w14:textId="77777777" w:rsidR="00755876" w:rsidRDefault="00755876" w:rsidP="00755876">
      <w:r>
        <w:separator/>
      </w:r>
    </w:p>
  </w:endnote>
  <w:endnote w:type="continuationSeparator" w:id="0">
    <w:p w14:paraId="3E39CDD6" w14:textId="77777777" w:rsidR="00755876" w:rsidRDefault="00755876" w:rsidP="0075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C605E" w14:textId="77777777" w:rsidR="00755876" w:rsidRDefault="00755876" w:rsidP="00755876">
      <w:r>
        <w:separator/>
      </w:r>
    </w:p>
  </w:footnote>
  <w:footnote w:type="continuationSeparator" w:id="0">
    <w:p w14:paraId="126E8563" w14:textId="77777777" w:rsidR="00755876" w:rsidRDefault="00755876" w:rsidP="00755876">
      <w:r>
        <w:continuationSeparator/>
      </w:r>
    </w:p>
  </w:footnote>
  <w:footnote w:id="1">
    <w:p w14:paraId="6CFBE3ED" w14:textId="1743F4F1" w:rsidR="00755876" w:rsidRDefault="007558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67124">
          <w:rPr>
            <w:rStyle w:val="Hyperlink"/>
            <w:rFonts w:ascii="Times New Roman" w:hAnsi="Times New Roman" w:cs="Times New Roman"/>
          </w:rPr>
          <w:t>https://www.mayoclinic.org/diseases-conditions/breast-cancer/symptoms-causes/syc-20352470</w:t>
        </w:r>
      </w:hyperlink>
    </w:p>
  </w:footnote>
  <w:footnote w:id="2">
    <w:p w14:paraId="658346B0" w14:textId="29531BA6" w:rsidR="00E67124" w:rsidRPr="00E67124" w:rsidRDefault="00E67124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67124">
          <w:rPr>
            <w:rStyle w:val="Hyperlink"/>
            <w:rFonts w:ascii="Times New Roman" w:hAnsi="Times New Roman" w:cs="Times New Roman"/>
          </w:rPr>
          <w:t>https://www.kaggle.com/merishnasuwal/breast-cancer-prediction-dataset</w:t>
        </w:r>
      </w:hyperlink>
    </w:p>
  </w:footnote>
  <w:footnote w:id="3">
    <w:p w14:paraId="032B84D1" w14:textId="016F99D3" w:rsidR="00E67124" w:rsidRDefault="00E671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67124">
          <w:rPr>
            <w:rStyle w:val="Hyperlink"/>
            <w:rFonts w:ascii="Times New Roman" w:hAnsi="Times New Roman" w:cs="Times New Roman"/>
          </w:rPr>
          <w:t>https://archive.ics.uci.edu/ml/datasets/breast+cancer+wisconsin+(original)</w:t>
        </w:r>
      </w:hyperlink>
    </w:p>
  </w:footnote>
  <w:footnote w:id="4">
    <w:p w14:paraId="5D05564A" w14:textId="77777777" w:rsidR="00E67124" w:rsidRPr="00E67124" w:rsidRDefault="00E67124" w:rsidP="00E6712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William H. </w:t>
      </w:r>
      <w:proofErr w:type="spellStart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>Wolberg</w:t>
      </w:r>
      <w:proofErr w:type="spellEnd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and </w:t>
      </w:r>
      <w:proofErr w:type="spellStart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>O.L</w:t>
      </w:r>
      <w:proofErr w:type="spellEnd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. </w:t>
      </w:r>
      <w:proofErr w:type="spellStart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>Mangasarian</w:t>
      </w:r>
      <w:proofErr w:type="spellEnd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>: "</w:t>
      </w:r>
      <w:proofErr w:type="spellStart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>Multisurface</w:t>
      </w:r>
      <w:proofErr w:type="spellEnd"/>
      <w:r w:rsidRPr="00E67124">
        <w:rPr>
          <w:rFonts w:ascii="Times New Roman" w:eastAsia="Times New Roman" w:hAnsi="Times New Roman" w:cs="Times New Roman"/>
          <w:color w:val="123654"/>
          <w:sz w:val="20"/>
          <w:szCs w:val="20"/>
        </w:rPr>
        <w:t xml:space="preserve"> method of pattern separation for medical diagnosis applied to breast cytology", Proceedings of the National Academy of Sciences, U.S.A., Volume 87, December 1990, pp 9193-9196. </w:t>
      </w:r>
    </w:p>
    <w:p w14:paraId="2B58120E" w14:textId="30CC4FEB" w:rsidR="00E67124" w:rsidRDefault="00E67124">
      <w:pPr>
        <w:pStyle w:val="FootnoteText"/>
      </w:pPr>
      <w:bookmarkStart w:id="1" w:name="_GoBack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D4544"/>
    <w:multiLevelType w:val="hybridMultilevel"/>
    <w:tmpl w:val="021E9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e Lainier U Acena">
    <w15:presenceInfo w15:providerId="AD" w15:userId="S::dacena@clemson.edu::92c5c1ee-82e3-42ec-9c25-2840030f0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3F"/>
    <w:rsid w:val="00755876"/>
    <w:rsid w:val="00780671"/>
    <w:rsid w:val="00841B72"/>
    <w:rsid w:val="00880BBE"/>
    <w:rsid w:val="009462AE"/>
    <w:rsid w:val="0099391D"/>
    <w:rsid w:val="00AA6EDE"/>
    <w:rsid w:val="00AB6E62"/>
    <w:rsid w:val="00B2293F"/>
    <w:rsid w:val="00BA7AA0"/>
    <w:rsid w:val="00C9127C"/>
    <w:rsid w:val="00DD0C11"/>
    <w:rsid w:val="00E6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EF80"/>
  <w15:chartTrackingRefBased/>
  <w15:docId w15:val="{7E9A7A25-FCF9-1D40-916C-49AC23EB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ED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A6EDE"/>
  </w:style>
  <w:style w:type="table" w:styleId="TableGrid">
    <w:name w:val="Table Grid"/>
    <w:basedOn w:val="TableNormal"/>
    <w:uiPriority w:val="39"/>
    <w:rsid w:val="00BA7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A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8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876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8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8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8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chive.ics.uci.edu/ml/datasets/breast+cancer+wisconsin+(original)" TargetMode="External"/><Relationship Id="rId2" Type="http://schemas.openxmlformats.org/officeDocument/2006/relationships/hyperlink" Target="https://www.kaggle.com/merishnasuwal/breast-cancer-prediction-dataset" TargetMode="External"/><Relationship Id="rId1" Type="http://schemas.openxmlformats.org/officeDocument/2006/relationships/hyperlink" Target="https://www.mayoclinic.org/diseases-conditions/breast-cancer/symptoms-causes/syc-203524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35F510-79E0-E146-A56D-6D36F317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Lainier U Acena</dc:creator>
  <cp:keywords/>
  <dc:description/>
  <cp:lastModifiedBy>Dane Lainier U Acena</cp:lastModifiedBy>
  <cp:revision>5</cp:revision>
  <dcterms:created xsi:type="dcterms:W3CDTF">2019-11-06T13:33:00Z</dcterms:created>
  <dcterms:modified xsi:type="dcterms:W3CDTF">2019-11-06T15:13:00Z</dcterms:modified>
</cp:coreProperties>
</file>